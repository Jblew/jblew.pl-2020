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739C6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 w:rsidRPr="002F49C3">
        <w:rPr>
          <w:rFonts w:ascii="Arial" w:hAnsi="Arial" w:cs="Arial"/>
          <w:sz w:val="24"/>
          <w:szCs w:val="24"/>
          <w:lang w:val="en-GB"/>
        </w:rPr>
        <w:t xml:space="preserve">Medical student and </w:t>
      </w:r>
      <w:r w:rsidR="006169DE">
        <w:rPr>
          <w:rFonts w:ascii="Arial" w:hAnsi="Arial" w:cs="Arial"/>
          <w:sz w:val="24"/>
          <w:szCs w:val="24"/>
          <w:lang w:val="en-GB"/>
        </w:rPr>
        <w:t>Full stack</w:t>
      </w:r>
      <w:r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 w:rsidR="006169DE">
        <w:rPr>
          <w:rFonts w:ascii="Arial" w:hAnsi="Arial" w:cs="Arial"/>
          <w:sz w:val="24"/>
          <w:szCs w:val="24"/>
          <w:lang w:val="en-GB"/>
        </w:rPr>
        <w:t>/architect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proofErr w:type="gramStart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</w:t>
      </w:r>
      <w:proofErr w:type="gramEnd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4F240A" w:rsidRDefault="006E5548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  <w:rPrChange w:id="0" w:author="Jędrzej Lewandowski" w:date="2019-07-18T20:29:00Z">
            <w:rPr>
              <w:rFonts w:ascii="Arial" w:hAnsi="Arial" w:cs="Arial"/>
              <w:color w:val="000000" w:themeColor="text1"/>
              <w:sz w:val="18"/>
              <w:szCs w:val="18"/>
              <w:lang w:val="pl-PL"/>
            </w:rPr>
          </w:rPrChange>
        </w:rPr>
      </w:pPr>
      <w:r>
        <w:fldChar w:fldCharType="begin"/>
      </w:r>
      <w:r w:rsidRPr="004F240A">
        <w:rPr>
          <w:rPrChange w:id="1" w:author="Jędrzej Lewandowski" w:date="2019-07-18T20:29:00Z">
            <w:rPr>
              <w:lang w:val="pl-PL"/>
            </w:rPr>
          </w:rPrChange>
        </w:rPr>
        <w:instrText xml:space="preserve"> HYPERLINK "https://github.com/jblew" </w:instrText>
      </w:r>
      <w:r>
        <w:fldChar w:fldCharType="separate"/>
      </w:r>
      <w:r w:rsidR="006739C6" w:rsidRPr="004F240A">
        <w:rPr>
          <w:rStyle w:val="Hyperlink0"/>
          <w:rFonts w:ascii="Arial" w:hAnsi="Arial" w:cs="Arial"/>
          <w:color w:val="000000" w:themeColor="text1"/>
          <w:sz w:val="18"/>
          <w:szCs w:val="18"/>
          <w:u w:val="single"/>
          <w:rPrChange w:id="2" w:author="Jędrzej Lewandowski" w:date="2019-07-18T20:29:00Z">
            <w:rPr>
              <w:rStyle w:val="Hyperlink0"/>
              <w:rFonts w:ascii="Arial" w:hAnsi="Arial" w:cs="Arial"/>
              <w:color w:val="000000" w:themeColor="text1"/>
              <w:sz w:val="18"/>
              <w:szCs w:val="18"/>
              <w:u w:val="single"/>
              <w:lang w:val="pl-PL"/>
            </w:rPr>
          </w:rPrChange>
        </w:rPr>
        <w:t>https://github.com/jblew</w:t>
      </w:r>
      <w:r>
        <w:rPr>
          <w:rStyle w:val="Hyperlink0"/>
          <w:rFonts w:ascii="Arial" w:hAnsi="Arial" w:cs="Arial"/>
          <w:color w:val="000000" w:themeColor="text1"/>
          <w:sz w:val="18"/>
          <w:szCs w:val="18"/>
          <w:u w:val="single"/>
          <w:lang w:val="pl-PL"/>
        </w:rPr>
        <w:fldChar w:fldCharType="end"/>
      </w:r>
      <w:r w:rsidR="00873A86" w:rsidRPr="004F240A">
        <w:rPr>
          <w:rFonts w:ascii="Arial" w:eastAsia="Times New Roman" w:hAnsi="Arial" w:cs="Arial"/>
          <w:color w:val="000000" w:themeColor="text1"/>
          <w:sz w:val="18"/>
          <w:szCs w:val="18"/>
          <w:rPrChange w:id="3" w:author="Jędrzej Lewandowski" w:date="2019-07-18T20:29:00Z">
            <w:rPr>
              <w:rFonts w:ascii="Arial" w:eastAsia="Times New Roman" w:hAnsi="Arial" w:cs="Arial"/>
              <w:color w:val="000000" w:themeColor="text1"/>
              <w:sz w:val="18"/>
              <w:szCs w:val="18"/>
              <w:lang w:val="pl-PL"/>
            </w:rPr>
          </w:rPrChange>
        </w:rPr>
        <w:t xml:space="preserve">  • </w:t>
      </w:r>
      <w:r w:rsidR="00C36A75">
        <w:fldChar w:fldCharType="begin"/>
      </w:r>
      <w:r w:rsidR="00C36A75" w:rsidRPr="004F240A">
        <w:rPr>
          <w:rPrChange w:id="4" w:author="Jędrzej Lewandowski" w:date="2019-07-18T20:29:00Z">
            <w:rPr>
              <w:lang w:val="pl-PL"/>
            </w:rPr>
          </w:rPrChange>
        </w:rPr>
        <w:instrText xml:space="preserve"> HYPERLINK "https://jedrzej.lewandowski.doctor" </w:instrText>
      </w:r>
      <w:r w:rsidR="00C36A75">
        <w:fldChar w:fldCharType="separate"/>
      </w:r>
      <w:r w:rsidR="00873A86" w:rsidRPr="004F240A">
        <w:rPr>
          <w:rStyle w:val="Hipercze"/>
          <w:rFonts w:ascii="Arial" w:hAnsi="Arial" w:cs="Arial"/>
          <w:color w:val="000000" w:themeColor="text1"/>
          <w:sz w:val="18"/>
          <w:szCs w:val="18"/>
          <w:rPrChange w:id="5" w:author="Jędrzej Lewandowski" w:date="2019-07-18T20:29:00Z">
            <w:rPr>
              <w:rStyle w:val="Hipercze"/>
              <w:rFonts w:ascii="Arial" w:hAnsi="Arial" w:cs="Arial"/>
              <w:color w:val="000000" w:themeColor="text1"/>
              <w:sz w:val="18"/>
              <w:szCs w:val="18"/>
              <w:lang w:val="pl-PL"/>
            </w:rPr>
          </w:rPrChange>
        </w:rPr>
        <w:t>https://jedrzej.lewandowski.doctor</w:t>
      </w:r>
      <w:r w:rsidR="00C36A75">
        <w:rPr>
          <w:rStyle w:val="Hipercze"/>
          <w:rFonts w:ascii="Arial" w:hAnsi="Arial" w:cs="Arial"/>
          <w:color w:val="000000" w:themeColor="text1"/>
          <w:sz w:val="18"/>
          <w:szCs w:val="18"/>
          <w:lang w:val="pl-PL"/>
        </w:rPr>
        <w:fldChar w:fldCharType="end"/>
      </w:r>
      <w:ins w:id="6" w:author="Jędrzej Lewandowski" w:date="2019-07-18T20:29:00Z">
        <w:r w:rsidR="004F240A" w:rsidRPr="004F240A">
          <w:rPr>
            <w:rStyle w:val="Hipercze"/>
            <w:rFonts w:ascii="Arial" w:hAnsi="Arial" w:cs="Arial"/>
            <w:color w:val="000000" w:themeColor="text1"/>
            <w:sz w:val="18"/>
            <w:szCs w:val="18"/>
            <w:rPrChange w:id="7" w:author="Jędrzej Lewandowski" w:date="2019-07-18T20:29:00Z">
              <w:rPr>
                <w:rStyle w:val="Hipercze"/>
                <w:rFonts w:ascii="Arial" w:hAnsi="Arial" w:cs="Arial"/>
                <w:color w:val="000000" w:themeColor="text1"/>
                <w:sz w:val="18"/>
                <w:szCs w:val="18"/>
                <w:lang w:val="pl-PL"/>
              </w:rPr>
            </w:rPrChange>
          </w:rPr>
          <w:t xml:space="preserve"> - born </w:t>
        </w:r>
        <w:r w:rsidR="004F240A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05.06.1995</w:t>
        </w:r>
      </w:ins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aczmarski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lsztynek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47147E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</w:t>
      </w:r>
      <w:del w:id="8" w:author="Jędrzej Lewandowski" w:date="2019-07-18T20:30:00Z">
        <w:r w:rsidRPr="000A3723" w:rsidDel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 xml:space="preserve">As a 13 year old, </w:delText>
        </w:r>
      </w:del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0A3723" w:rsidDel="004F240A" w:rsidRDefault="006739C6" w:rsidP="00A2536A">
      <w:pPr>
        <w:rPr>
          <w:del w:id="9" w:author="Jędrzej Lewandowski" w:date="2019-07-18T20:30:00Z"/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del w:id="10" w:author="Jędrzej Lewandowski" w:date="2019-07-18T20:30:00Z">
        <w:r w:rsidRPr="00D511F9" w:rsidDel="004F240A">
          <w:rPr>
            <w:rFonts w:ascii="Arial" w:hAnsi="Arial" w:cs="Arial"/>
            <w:b/>
            <w:bCs/>
            <w:color w:val="000000" w:themeColor="text1"/>
            <w:lang w:val="en-GB"/>
          </w:rPr>
          <w:delText>2009</w:delText>
        </w:r>
        <w:r w:rsidR="00D61E99" w:rsidRPr="00D511F9" w:rsidDel="004F240A">
          <w:rPr>
            <w:rFonts w:ascii="Arial" w:hAnsi="Arial" w:cs="Arial"/>
            <w:b/>
            <w:bCs/>
            <w:color w:val="000000" w:themeColor="text1"/>
            <w:lang w:val="en-GB"/>
          </w:rPr>
          <w:delText xml:space="preserve"> </w:delText>
        </w:r>
        <w:r w:rsidRPr="00D511F9" w:rsidDel="004F240A">
          <w:rPr>
            <w:rFonts w:ascii="Arial" w:hAnsi="Arial" w:cs="Arial"/>
            <w:b/>
            <w:bCs/>
            <w:color w:val="000000" w:themeColor="text1"/>
            <w:lang w:val="en-GB"/>
          </w:rPr>
          <w:delText>-</w:delText>
        </w:r>
        <w:r w:rsidR="00D61E99" w:rsidRPr="00D511F9" w:rsidDel="004F240A">
          <w:rPr>
            <w:rFonts w:ascii="Arial" w:hAnsi="Arial" w:cs="Arial"/>
            <w:b/>
            <w:bCs/>
            <w:color w:val="000000" w:themeColor="text1"/>
            <w:lang w:val="en-GB"/>
          </w:rPr>
          <w:delText xml:space="preserve"> </w:delText>
        </w:r>
        <w:r w:rsidRPr="00D511F9" w:rsidDel="004F240A">
          <w:rPr>
            <w:rFonts w:ascii="Arial" w:hAnsi="Arial" w:cs="Arial"/>
            <w:b/>
            <w:bCs/>
            <w:color w:val="000000" w:themeColor="text1"/>
            <w:lang w:val="en-GB"/>
          </w:rPr>
          <w:delText xml:space="preserve">2010 — conducting research into basic artificial neural networks. </w:delText>
        </w:r>
        <w:r w:rsidRPr="000A3723" w:rsidDel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>I</w:delText>
        </w:r>
        <w:r w:rsidR="006E5D40" w:rsidRPr="000A3723" w:rsidDel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 xml:space="preserve"> have</w:delText>
        </w:r>
        <w:r w:rsidRPr="000A3723" w:rsidDel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 xml:space="preserve"> acquired knowledge about the lowest level basics of neural networks (the networks were built from scratch), pattern recognition and basic probability theory.</w:delText>
        </w:r>
      </w:del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geo+time+weather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SVN and GIT code versioning, remote deployment and management of remote servers through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ssh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ins w:id="11" w:author="Jędrzej Lewandowski" w:date="2019-07-18T20:31:00Z"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Hours more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importando</w:t>
        </w:r>
        <w:proofErr w:type="spellEnd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than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sloc</w:t>
        </w:r>
      </w:ins>
      <w:proofErr w:type="spellEnd"/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  <w:ins w:id="12" w:author="Jędrzej Lewandowski" w:date="2019-07-18T20:36:00Z"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-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usunąć</w:t>
        </w:r>
        <w:proofErr w:type="spellEnd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jeśli</w:t>
        </w:r>
        <w:proofErr w:type="spellEnd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fira</w:t>
        </w:r>
        <w:proofErr w:type="spellEnd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nie</w:t>
        </w:r>
        <w:proofErr w:type="spellEnd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ma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nic</w:t>
        </w:r>
        <w:proofErr w:type="spellEnd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 xml:space="preserve"> do </w:t>
        </w:r>
        <w:proofErr w:type="spellStart"/>
        <w:r w:rsidR="004F240A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t>elektroniki</w:t>
        </w:r>
      </w:ins>
      <w:proofErr w:type="spellEnd"/>
    </w:p>
    <w:p w:rsidR="00E56924" w:rsidRPr="00D511F9" w:rsidRDefault="006B46B2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del w:id="13" w:author="Jędrzej Lewandowski" w:date="2019-07-18T20:38:00Z">
        <w:r w:rsidDel="00A0150B">
          <w:rPr>
            <w:rFonts w:ascii="Arial" w:hAnsi="Arial" w:cs="Arial"/>
            <w:color w:val="000000" w:themeColor="text1"/>
            <w:sz w:val="24"/>
            <w:szCs w:val="24"/>
          </w:rPr>
          <w:delText>03.</w:delText>
        </w:r>
      </w:del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="006739C6"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0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1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2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del w:id="14" w:author="Jędrzej Lewandowski" w:date="2019-07-18T20:38:00Z">
        <w:r w:rsidRPr="00DB21C7" w:rsidDel="00A0150B">
          <w:rPr>
            <w:sz w:val="24"/>
            <w:szCs w:val="24"/>
          </w:rPr>
          <w:delText>05.</w:delText>
        </w:r>
      </w:del>
      <w:r w:rsidRPr="00DB21C7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spellStart"/>
      <w:proofErr w:type="gramStart"/>
      <w:r>
        <w:rPr>
          <w:sz w:val="24"/>
          <w:szCs w:val="24"/>
        </w:rPr>
        <w:t>Non profit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 xml:space="preserve">) Personalized patient advice system for </w:t>
      </w:r>
      <w:proofErr w:type="spellStart"/>
      <w:r w:rsidRPr="00DB21C7">
        <w:rPr>
          <w:sz w:val="24"/>
          <w:szCs w:val="24"/>
        </w:rPr>
        <w:t>Voievodship</w:t>
      </w:r>
      <w:proofErr w:type="spellEnd"/>
      <w:r w:rsidRPr="00DB21C7">
        <w:rPr>
          <w:sz w:val="24"/>
          <w:szCs w:val="24"/>
        </w:rPr>
        <w:t xml:space="preserve"> Rehabilitation Hospital for Children in Ameryka</w:t>
      </w:r>
    </w:p>
    <w:p w:rsidR="00A938C4" w:rsidRDefault="00814C28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3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664CA7" w:rsidRPr="006169DE" w:rsidRDefault="00B85026" w:rsidP="00664CA7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48724B" w:rsidRPr="006169DE" w:rsidRDefault="0048724B" w:rsidP="004E55E4">
      <w:pPr>
        <w:rPr>
          <w:rFonts w:ascii="Segoe UI Symbol" w:hAnsi="Segoe UI Symbol" w:cs="Segoe UI Symbol"/>
          <w:lang w:val="en-GB"/>
        </w:rPr>
        <w:sectPr w:rsidR="0048724B" w:rsidRPr="006169DE" w:rsidSect="001D5F4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</w:p>
    <w:p w:rsidR="0048724B" w:rsidRPr="006169DE" w:rsidRDefault="007D74C1" w:rsidP="0048724B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proofErr w:type="spellStart"/>
      <w:r w:rsidRPr="006169DE">
        <w:rPr>
          <w:sz w:val="21"/>
          <w:szCs w:val="21"/>
          <w:lang w:val="en-GB"/>
        </w:rPr>
        <w:t>J</w:t>
      </w:r>
      <w:r w:rsidR="00AB6EF2">
        <w:rPr>
          <w:sz w:val="21"/>
          <w:szCs w:val="21"/>
          <w:lang w:val="en-GB"/>
        </w:rPr>
        <w:t>avascript</w:t>
      </w:r>
      <w:proofErr w:type="spellEnd"/>
      <w:r w:rsidRPr="006169DE">
        <w:rPr>
          <w:sz w:val="21"/>
          <w:szCs w:val="21"/>
          <w:lang w:val="en-GB"/>
        </w:rPr>
        <w:t>/T</w:t>
      </w:r>
      <w:r w:rsidR="00AB6EF2">
        <w:rPr>
          <w:sz w:val="21"/>
          <w:szCs w:val="21"/>
          <w:lang w:val="en-GB"/>
        </w:rPr>
        <w:t>ypescript (TOP 10 Typescript developer in Poland on Codersrank</w:t>
      </w:r>
      <w:r w:rsidR="00111212">
        <w:rPr>
          <w:sz w:val="21"/>
          <w:szCs w:val="21"/>
          <w:lang w:val="en-GB"/>
        </w:rPr>
        <w:t>.io</w:t>
      </w:r>
      <w:r w:rsidR="00AB6EF2">
        <w:rPr>
          <w:sz w:val="21"/>
          <w:szCs w:val="21"/>
          <w:lang w:val="en-GB"/>
        </w:rPr>
        <w:t>)</w:t>
      </w:r>
    </w:p>
    <w:p w:rsidR="0048724B" w:rsidRPr="006169DE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Vue.js + </w:t>
      </w:r>
      <w:proofErr w:type="spellStart"/>
      <w:r w:rsidRPr="006169DE">
        <w:rPr>
          <w:rFonts w:ascii="Segoe UI Symbol" w:hAnsi="Segoe UI Symbol" w:cs="Segoe UI Symbol"/>
          <w:sz w:val="21"/>
          <w:szCs w:val="21"/>
          <w:lang w:val="en-GB"/>
        </w:rPr>
        <w:t>vuex</w:t>
      </w:r>
      <w:proofErr w:type="spellEnd"/>
    </w:p>
    <w:p w:rsidR="0048724B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>★★★★☆ Java SE 8</w:t>
      </w:r>
      <w:r w:rsidR="000A1DB3"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 + advanced concurrent programming</w:t>
      </w:r>
    </w:p>
    <w:p w:rsidR="00D9748D" w:rsidRPr="006169DE" w:rsidRDefault="00D9748D" w:rsidP="00D9748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rFonts w:ascii="Segoe UI Symbol" w:hAnsi="Segoe UI Symbol" w:cs="Segoe UI Symbol"/>
          <w:noProof/>
          <w:sz w:val="21"/>
          <w:szCs w:val="21"/>
          <w:lang w:val="en-GB"/>
        </w:rPr>
        <w:t>Webdesign</w:t>
      </w: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 (HTML5+CSS3+Bootstrap+Jquery)</w:t>
      </w:r>
    </w:p>
    <w:p w:rsidR="0048724B" w:rsidRPr="00FF58E9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proofErr w:type="spellStart"/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Blockchain (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  <w:r w:rsidR="0071370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+ knowledge about EOS</w:t>
      </w:r>
    </w:p>
    <w:p w:rsidR="0048724B" w:rsidDel="00A0150B" w:rsidRDefault="00326BDE" w:rsidP="0048724B">
      <w:pPr>
        <w:spacing w:after="0"/>
        <w:ind w:left="964" w:hanging="964"/>
        <w:rPr>
          <w:moveFrom w:id="15" w:author="Jędrzej Lewandowski" w:date="2019-07-18T20:40:00Z"/>
          <w:rFonts w:ascii="Segoe UI Symbol" w:hAnsi="Segoe UI Symbol" w:cs="Segoe UI Symbol"/>
          <w:sz w:val="21"/>
          <w:szCs w:val="21"/>
          <w:lang w:val="en-US"/>
        </w:rPr>
      </w:pPr>
      <w:moveFromRangeStart w:id="16" w:author="Jędrzej Lewandowski" w:date="2019-07-18T20:40:00Z" w:name="move14374872"/>
      <w:moveFrom w:id="17" w:author="Jędrzej Lewandowski" w:date="2019-07-18T20:40:00Z">
        <w:r w:rsidRPr="00FF58E9" w:rsidDel="00A0150B">
          <w:rPr>
            <w:rFonts w:ascii="Segoe UI Symbol" w:hAnsi="Segoe UI Symbol" w:cs="Segoe UI Symbol"/>
            <w:sz w:val="21"/>
            <w:szCs w:val="21"/>
            <w:lang w:val="en-US"/>
          </w:rPr>
          <w:t>★★★</w:t>
        </w:r>
        <w:r w:rsidR="00FF0940" w:rsidRPr="00FF58E9" w:rsidDel="00A0150B">
          <w:rPr>
            <w:rFonts w:ascii="Segoe UI Symbol" w:hAnsi="Segoe UI Symbol" w:cs="Segoe UI Symbol"/>
            <w:sz w:val="21"/>
            <w:szCs w:val="21"/>
            <w:lang w:val="en-US"/>
          </w:rPr>
          <w:t>★</w:t>
        </w:r>
        <w:r w:rsidRPr="00FF58E9" w:rsidDel="00A0150B">
          <w:rPr>
            <w:rFonts w:ascii="Segoe UI Symbol" w:hAnsi="Segoe UI Symbol" w:cs="Segoe UI Symbol"/>
            <w:sz w:val="21"/>
            <w:szCs w:val="21"/>
            <w:lang w:val="en-US"/>
          </w:rPr>
          <w:t xml:space="preserve">☆ Git </w:t>
        </w:r>
        <w:r w:rsidR="0048724B" w:rsidRPr="00FF58E9" w:rsidDel="00A0150B">
          <w:rPr>
            <w:rFonts w:ascii="Segoe UI Symbol" w:hAnsi="Segoe UI Symbol" w:cs="Segoe UI Symbol"/>
            <w:sz w:val="21"/>
            <w:szCs w:val="21"/>
            <w:lang w:val="en-US"/>
          </w:rPr>
          <w:t xml:space="preserve">+ </w:t>
        </w:r>
        <w:r w:rsidRPr="00FF58E9" w:rsidDel="00A0150B">
          <w:rPr>
            <w:rFonts w:ascii="Segoe UI Symbol" w:hAnsi="Segoe UI Symbol" w:cs="Segoe UI Symbol"/>
            <w:sz w:val="21"/>
            <w:szCs w:val="21"/>
            <w:lang w:val="en-US"/>
          </w:rPr>
          <w:t>github</w:t>
        </w:r>
      </w:moveFrom>
    </w:p>
    <w:moveFromRangeEnd w:id="16"/>
    <w:p w:rsidR="008F0F33" w:rsidRPr="00FF58E9" w:rsidRDefault="008F0F3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★★★★☆ TDD (JUnit, Mocha,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Tslint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,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Sinon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>, Istanbul/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nyc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48724B" w:rsidRDefault="00326BDE" w:rsidP="0048724B">
      <w:pPr>
        <w:spacing w:after="0"/>
        <w:ind w:left="964" w:hanging="964"/>
        <w:rPr>
          <w:ins w:id="18" w:author="Jędrzej Lewandowski" w:date="2019-07-18T20:40:00Z"/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ins w:id="19" w:author="Jędrzej Lewandowski" w:date="2019-07-18T20:41:00Z">
        <w:r w:rsidR="00A0150B" w:rsidRPr="00FF58E9">
          <w:rPr>
            <w:rFonts w:ascii="Segoe UI Symbol" w:hAnsi="Segoe UI Symbol" w:cs="Segoe UI Symbol"/>
            <w:sz w:val="21"/>
            <w:szCs w:val="21"/>
            <w:lang w:val="en-US"/>
          </w:rPr>
          <w:t>★</w:t>
        </w:r>
      </w:ins>
      <w:del w:id="20" w:author="Jędrzej Lewandowski" w:date="2019-07-18T20:40:00Z">
        <w:r w:rsidR="0071370E" w:rsidRPr="00FF58E9" w:rsidDel="00A0150B">
          <w:rPr>
            <w:rFonts w:ascii="Segoe UI Symbol" w:hAnsi="Segoe UI Symbol" w:cs="Segoe UI Symbol"/>
            <w:sz w:val="21"/>
            <w:szCs w:val="21"/>
            <w:lang w:val="en-US"/>
          </w:rPr>
          <w:delText>☆</w:delText>
        </w:r>
      </w:del>
      <w:r w:rsidRPr="00FF58E9">
        <w:rPr>
          <w:rFonts w:ascii="Segoe UI Symbol" w:hAnsi="Segoe UI Symbol" w:cs="Segoe UI Symbol"/>
          <w:sz w:val="21"/>
          <w:szCs w:val="21"/>
          <w:lang w:val="en-US"/>
        </w:rPr>
        <w:t>☆ Docker + docker swarm</w:t>
      </w:r>
    </w:p>
    <w:p w:rsidR="00A0150B" w:rsidDel="00A0150B" w:rsidRDefault="00A0150B" w:rsidP="00A0150B">
      <w:pPr>
        <w:spacing w:after="0"/>
        <w:ind w:left="964" w:hanging="964"/>
        <w:rPr>
          <w:del w:id="21" w:author="Jędrzej Lewandowski" w:date="2019-07-18T20:40:00Z"/>
          <w:moveTo w:id="22" w:author="Jędrzej Lewandowski" w:date="2019-07-18T20:40:00Z"/>
          <w:rFonts w:ascii="Segoe UI Symbol" w:hAnsi="Segoe UI Symbol" w:cs="Segoe UI Symbol"/>
          <w:sz w:val="21"/>
          <w:szCs w:val="21"/>
          <w:lang w:val="en-US"/>
        </w:rPr>
      </w:pPr>
      <w:moveToRangeStart w:id="23" w:author="Jędrzej Lewandowski" w:date="2019-07-18T20:40:00Z" w:name="move14374872"/>
      <w:moveTo w:id="24" w:author="Jędrzej Lewandowski" w:date="2019-07-18T20:40:00Z">
        <w:r w:rsidRPr="00FF58E9">
          <w:rPr>
            <w:rFonts w:ascii="Segoe UI Symbol" w:hAnsi="Segoe UI Symbol" w:cs="Segoe UI Symbol"/>
            <w:sz w:val="21"/>
            <w:szCs w:val="21"/>
            <w:lang w:val="en-US"/>
          </w:rPr>
          <w:t>★★★</w:t>
        </w:r>
        <w:del w:id="25" w:author="Jędrzej Lewandowski" w:date="2019-07-18T20:41:00Z">
          <w:r w:rsidRPr="00FF58E9" w:rsidDel="00A0150B">
            <w:rPr>
              <w:rFonts w:ascii="Segoe UI Symbol" w:hAnsi="Segoe UI Symbol" w:cs="Segoe UI Symbol"/>
              <w:sz w:val="21"/>
              <w:szCs w:val="21"/>
              <w:lang w:val="en-US"/>
            </w:rPr>
            <w:delText>★</w:delText>
          </w:r>
        </w:del>
        <w:r w:rsidRPr="00FF58E9">
          <w:rPr>
            <w:rFonts w:ascii="Segoe UI Symbol" w:hAnsi="Segoe UI Symbol" w:cs="Segoe UI Symbol"/>
            <w:sz w:val="21"/>
            <w:szCs w:val="21"/>
            <w:lang w:val="en-US"/>
          </w:rPr>
          <w:t xml:space="preserve">☆ Git + </w:t>
        </w:r>
        <w:proofErr w:type="spellStart"/>
        <w:r w:rsidRPr="00FF58E9">
          <w:rPr>
            <w:rFonts w:ascii="Segoe UI Symbol" w:hAnsi="Segoe UI Symbol" w:cs="Segoe UI Symbol"/>
            <w:sz w:val="21"/>
            <w:szCs w:val="21"/>
            <w:lang w:val="en-US"/>
          </w:rPr>
          <w:t>github</w:t>
        </w:r>
        <w:proofErr w:type="spellEnd"/>
      </w:moveTo>
    </w:p>
    <w:moveToRangeEnd w:id="23"/>
    <w:p w:rsidR="00A0150B" w:rsidRPr="00FF58E9" w:rsidRDefault="00A0150B" w:rsidP="00A0150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</w:p>
    <w:p w:rsidR="0048724B" w:rsidRPr="00FF58E9" w:rsidRDefault="007D74C1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PostgreSQL + query optimization</w:t>
      </w:r>
      <w:r w:rsidR="00326BD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/ MySQL</w:t>
      </w:r>
    </w:p>
    <w:p w:rsidR="0048724B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Cloud Computing: Amazon AWS (S3, EC2, IAM).</w:t>
      </w:r>
      <w:r w:rsidR="0076381E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Cloud provisioning: Docker Swarm + bare metal server administration + continuous deployment with Ansible.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Did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9E0677" w:rsidRPr="00FF58E9" w:rsidRDefault="009E0677" w:rsidP="002C3AF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★★★☆☆ </w:t>
      </w:r>
      <w:r>
        <w:rPr>
          <w:rFonts w:ascii="Segoe UI Symbol" w:hAnsi="Segoe UI Symbol" w:cs="Segoe UI Symbol"/>
          <w:sz w:val="21"/>
          <w:szCs w:val="21"/>
          <w:lang w:val="en-US"/>
        </w:rPr>
        <w:t>Firebase serverless</w:t>
      </w:r>
    </w:p>
    <w:p w:rsidR="0048724B" w:rsidRPr="00FF58E9" w:rsidRDefault="0071370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family) + BASH/ZSH.</w:t>
      </w:r>
    </w:p>
    <w:p w:rsidR="0048724B" w:rsidRPr="00FF58E9" w:rsidRDefault="00E6709D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6169DE" w:rsidRPr="00FF58E9">
        <w:rPr>
          <w:rFonts w:ascii="Segoe UI Symbol" w:hAnsi="Segoe UI Symbol" w:cs="Segoe UI Symbol"/>
          <w:sz w:val="21"/>
          <w:szCs w:val="21"/>
          <w:lang w:val="en-US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☆☆ CI+CD: Ansible, </w:t>
      </w:r>
      <w:r w:rsidR="00DF2BDE" w:rsidRPr="00FF58E9">
        <w:rPr>
          <w:rFonts w:ascii="Segoe UI Symbol" w:hAnsi="Segoe UI Symbol" w:cs="Segoe UI Symbol"/>
          <w:sz w:val="21"/>
          <w:szCs w:val="21"/>
          <w:lang w:val="en-US"/>
        </w:rPr>
        <w:t>Travis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48724B" w:rsidRPr="00FF58E9" w:rsidRDefault="004E55E4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Embedded programming of IC families: ARM8, ESP32, STM32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 xml:space="preserve">Lan networks with complicated mesh </w:t>
      </w:r>
      <w:proofErr w:type="spellStart"/>
      <w:r w:rsidRPr="00FF58E9">
        <w:rPr>
          <w:color w:val="000000" w:themeColor="text1"/>
          <w:sz w:val="21"/>
          <w:szCs w:val="21"/>
          <w:lang w:val="en-US"/>
        </w:rPr>
        <w:t>setu</w:t>
      </w:r>
      <w:proofErr w:type="spellEnd"/>
    </w:p>
    <w:p w:rsidR="00E57E86" w:rsidRDefault="00E57E86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PROUD OF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>TOP 8 Typescript in Poland, TOP 5 Blockchain in Poland, TOP 14 Vue.js in Poland</w:t>
      </w:r>
      <w:r w:rsidR="0094122C">
        <w:rPr>
          <w:lang w:val="en-GB"/>
        </w:rPr>
        <w:t xml:space="preserve"> on Codersrank.io (</w:t>
      </w:r>
      <w:hyperlink r:id="rId20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6F4F76" w:rsidRPr="00D511F9" w:rsidDel="00C316EC" w:rsidRDefault="006F4F76" w:rsidP="006F4F76">
      <w:pPr>
        <w:pStyle w:val="Nagwek1"/>
        <w:jc w:val="center"/>
        <w:rPr>
          <w:del w:id="26" w:author="Jędrzej Lewandowski" w:date="2019-07-18T20:45:00Z"/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GoBack"/>
      <w:bookmarkEnd w:id="27"/>
      <w:del w:id="28" w:author="Jędrzej Lewandowski" w:date="2019-07-18T20:45:00Z">
        <w:r w:rsidRPr="00D511F9" w:rsidDel="00C316EC">
          <w:rPr>
            <w:rFonts w:ascii="Arial" w:hAnsi="Arial" w:cs="Arial"/>
            <w:b/>
            <w:bCs/>
            <w:color w:val="000000" w:themeColor="text1"/>
            <w:sz w:val="28"/>
            <w:szCs w:val="28"/>
            <w:lang w:val="en-GB"/>
          </w:rPr>
          <w:delText>MEDICAL WORK EXPERIENCE</w:delText>
        </w:r>
      </w:del>
    </w:p>
    <w:p w:rsidR="006F4F76" w:rsidRPr="00D511F9" w:rsidDel="00C316EC" w:rsidRDefault="006F4F76" w:rsidP="006F4F76">
      <w:pPr>
        <w:pStyle w:val="Nagwek2"/>
        <w:rPr>
          <w:del w:id="29" w:author="Jędrzej Lewandowski" w:date="2019-07-18T20:45:00Z"/>
          <w:rFonts w:ascii="Arial" w:eastAsia="Times New Roman" w:hAnsi="Arial" w:cs="Arial"/>
          <w:color w:val="000000" w:themeColor="text1"/>
          <w:sz w:val="24"/>
          <w:szCs w:val="24"/>
        </w:rPr>
      </w:pPr>
      <w:del w:id="30" w:author="Jędrzej Lewandowski" w:date="2019-07-18T20:45:00Z">
        <w:r w:rsidRPr="00D511F9" w:rsidDel="00C316EC">
          <w:rPr>
            <w:rFonts w:ascii="Arial" w:hAnsi="Arial" w:cs="Arial"/>
            <w:color w:val="000000" w:themeColor="text1"/>
            <w:sz w:val="24"/>
            <w:szCs w:val="24"/>
          </w:rPr>
          <w:delText>Summer internships:</w:delText>
        </w:r>
      </w:del>
    </w:p>
    <w:p w:rsidR="006F4F76" w:rsidRPr="00956CBF" w:rsidDel="00C316EC" w:rsidRDefault="006F4F76" w:rsidP="006F4F76">
      <w:pPr>
        <w:pStyle w:val="Akapitzlist"/>
        <w:numPr>
          <w:ilvl w:val="0"/>
          <w:numId w:val="2"/>
        </w:numPr>
        <w:rPr>
          <w:del w:id="31" w:author="Jędrzej Lewandowski" w:date="2019-07-18T20:45:00Z"/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del w:id="32" w:author="Jędrzej Lewandowski" w:date="2019-07-18T20:45:00Z">
        <w:r w:rsidRPr="00956CBF" w:rsidDel="00C316EC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 xml:space="preserve">2015 — Pediatric Allergology Ward in Voivodeship Rehabilitation Hospital for Children in Ameryka, Poland. </w:delText>
        </w:r>
      </w:del>
    </w:p>
    <w:p w:rsidR="006F4F76" w:rsidRPr="00956CBF" w:rsidDel="00C316EC" w:rsidRDefault="006F4F76" w:rsidP="006F4F76">
      <w:pPr>
        <w:pStyle w:val="Akapitzlist"/>
        <w:numPr>
          <w:ilvl w:val="0"/>
          <w:numId w:val="2"/>
        </w:numPr>
        <w:rPr>
          <w:del w:id="33" w:author="Jędrzej Lewandowski" w:date="2019-07-18T20:45:00Z"/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del w:id="34" w:author="Jędrzej Lewandowski" w:date="2019-07-18T20:45:00Z">
        <w:r w:rsidRPr="00956CBF" w:rsidDel="00C316EC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 xml:space="preserve">2016 — Emergency Department in Czerniakowski Hospital in Warsaw, Poland and Public General Practice Outpatient Clinic in Olsztynek, Poland. </w:delText>
        </w:r>
      </w:del>
    </w:p>
    <w:p w:rsidR="006F4F76" w:rsidRPr="00956CBF" w:rsidDel="00C316EC" w:rsidRDefault="006F4F76" w:rsidP="006F4F76">
      <w:pPr>
        <w:pStyle w:val="Akapitzlist"/>
        <w:numPr>
          <w:ilvl w:val="0"/>
          <w:numId w:val="2"/>
        </w:numPr>
        <w:rPr>
          <w:del w:id="35" w:author="Jędrzej Lewandowski" w:date="2019-07-18T20:45:00Z"/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del w:id="36" w:author="Jędrzej Lewandowski" w:date="2019-07-18T20:45:00Z">
        <w:r w:rsidRPr="00956CBF" w:rsidDel="00C316EC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>2017 — Internal Medicine and Endocrinology Ward in Public Central Teaching Hospital in Warsaw, Poland and Hand and Wrist Day Surgery Clinic in Voivodeship Rehabilitation Hospital for Children in Ameryka, Poland.</w:delText>
        </w:r>
      </w:del>
    </w:p>
    <w:p w:rsidR="006F4F76" w:rsidRPr="008033E0" w:rsidDel="00C316EC" w:rsidRDefault="006F4F76" w:rsidP="008033E0">
      <w:pPr>
        <w:pStyle w:val="Akapitzlist"/>
        <w:numPr>
          <w:ilvl w:val="0"/>
          <w:numId w:val="2"/>
        </w:numPr>
        <w:rPr>
          <w:del w:id="37" w:author="Jędrzej Lewandowski" w:date="2019-07-18T20:45:00Z"/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del w:id="38" w:author="Jędrzej Lewandowski" w:date="2019-07-18T20:45:00Z">
        <w:r w:rsidRPr="00956CBF" w:rsidDel="00C316EC">
          <w:rPr>
            <w:rFonts w:ascii="Arial" w:hAnsi="Arial" w:cs="Arial"/>
            <w:color w:val="000000" w:themeColor="text1"/>
            <w:sz w:val="21"/>
            <w:szCs w:val="21"/>
            <w:lang w:val="en-GB"/>
          </w:rPr>
          <w:delText>2018 — Pediatric Infectious Diseases Ward in Hospital of Infectious Diseases in Warsaw, Poland and Clinic of General, Gastroenterological and Oncological Surgery in Public Central Teaching Hospital in Warsaw, Poland.</w:delText>
        </w:r>
      </w:del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D511F9" w:rsidRDefault="004A7782" w:rsidP="00C316EC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 xml:space="preserve">English </w:t>
      </w:r>
      <w:ins w:id="39" w:author="Jędrzej Lewandowski" w:date="2019-07-18T20:44:00Z">
        <w:r w:rsidR="00C316EC">
          <w:rPr>
            <w:rFonts w:ascii="Arial" w:hAnsi="Arial" w:cs="Arial"/>
            <w:color w:val="000000" w:themeColor="text1"/>
            <w:lang w:val="en-GB"/>
          </w:rPr>
          <w:t>C1</w:t>
        </w:r>
      </w:ins>
      <w:del w:id="40" w:author="Jędrzej Lewandowski" w:date="2019-07-18T20:44:00Z">
        <w:r w:rsidRPr="00D511F9" w:rsidDel="00C316EC">
          <w:rPr>
            <w:rFonts w:ascii="Arial" w:hAnsi="Arial" w:cs="Arial"/>
            <w:color w:val="000000" w:themeColor="text1"/>
            <w:lang w:val="en-GB"/>
          </w:rPr>
          <w:delText>B2/C1 (FCE</w:delText>
        </w:r>
      </w:del>
      <w:del w:id="41" w:author="Jędrzej Lewandowski" w:date="2019-07-18T20:43:00Z">
        <w:r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 certificate </w:delText>
        </w:r>
        <w:r w:rsidR="00282BAE" w:rsidRPr="00D511F9" w:rsidDel="00C316EC">
          <w:rPr>
            <w:rFonts w:ascii="Arial" w:hAnsi="Arial" w:cs="Arial"/>
            <w:color w:val="000000" w:themeColor="text1"/>
            <w:lang w:val="en-GB"/>
          </w:rPr>
          <w:delText>since</w:delText>
        </w:r>
        <w:r w:rsidR="00185AF3"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 2013</w:delText>
        </w:r>
        <w:r w:rsidR="00D61E99" w:rsidRPr="00D511F9" w:rsidDel="00C316EC">
          <w:rPr>
            <w:rFonts w:ascii="Arial" w:hAnsi="Arial" w:cs="Arial"/>
            <w:color w:val="000000" w:themeColor="text1"/>
            <w:lang w:val="en-GB"/>
          </w:rPr>
          <w:delText>), p</w:delText>
        </w:r>
        <w:r w:rsidR="00185AF3"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assed </w:delText>
        </w:r>
        <w:r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English </w:delText>
        </w:r>
        <w:r w:rsidR="00D61E99" w:rsidRPr="00D511F9" w:rsidDel="00C316EC">
          <w:rPr>
            <w:rFonts w:ascii="Arial" w:hAnsi="Arial" w:cs="Arial"/>
            <w:color w:val="000000" w:themeColor="text1"/>
            <w:lang w:val="en-GB"/>
          </w:rPr>
          <w:delText>h</w:delText>
        </w:r>
        <w:r w:rsidRPr="00D511F9" w:rsidDel="00C316EC">
          <w:rPr>
            <w:rFonts w:ascii="Arial" w:hAnsi="Arial" w:cs="Arial"/>
            <w:color w:val="000000" w:themeColor="text1"/>
            <w:lang w:val="en-GB"/>
          </w:rPr>
          <w:delText>igh school final exam</w:delText>
        </w:r>
        <w:r w:rsidR="00D61E99"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 at advanced level achieving 74%, passed </w:delText>
        </w:r>
        <w:r w:rsidR="000E483B"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Medical English course at </w:delText>
        </w:r>
        <w:r w:rsidR="00D61E99"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the </w:delText>
        </w:r>
        <w:r w:rsidR="000E483B" w:rsidRPr="00D511F9" w:rsidDel="00C316EC">
          <w:rPr>
            <w:rFonts w:ascii="Arial" w:hAnsi="Arial" w:cs="Arial"/>
            <w:color w:val="000000" w:themeColor="text1"/>
            <w:lang w:val="en-GB"/>
          </w:rPr>
          <w:delText>Medical University of Warsaw</w:delText>
        </w:r>
        <w:r w:rsidR="00D61E99"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, achieving 4/5 grade. </w:delText>
        </w:r>
      </w:del>
    </w:p>
    <w:p w:rsidR="000F29A6" w:rsidRPr="00D511F9" w:rsidRDefault="006739C6" w:rsidP="000F29A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C316EC" w:rsidRDefault="00C316EC" w:rsidP="00F96C69">
      <w:pPr>
        <w:pStyle w:val="Akapitzlist"/>
        <w:numPr>
          <w:ilvl w:val="0"/>
          <w:numId w:val="5"/>
        </w:numPr>
        <w:rPr>
          <w:ins w:id="42" w:author="Jędrzej Lewandowski" w:date="2019-07-18T20:44:00Z"/>
          <w:rFonts w:ascii="Arial" w:hAnsi="Arial" w:cs="Arial"/>
          <w:color w:val="000000" w:themeColor="text1"/>
          <w:lang w:val="en-GB"/>
        </w:rPr>
      </w:pPr>
      <w:proofErr w:type="spellStart"/>
      <w:ins w:id="43" w:author="Jędrzej Lewandowski" w:date="2019-07-18T20:44:00Z">
        <w:r>
          <w:rPr>
            <w:rFonts w:ascii="Arial" w:hAnsi="Arial" w:cs="Arial"/>
            <w:color w:val="000000" w:themeColor="text1"/>
            <w:lang w:val="en-GB"/>
          </w:rPr>
          <w:t>Programmins</w:t>
        </w:r>
        <w:proofErr w:type="spellEnd"/>
        <w:r>
          <w:rPr>
            <w:rFonts w:ascii="Arial" w:hAnsi="Arial" w:cs="Arial"/>
            <w:color w:val="000000" w:themeColor="text1"/>
            <w:lang w:val="en-GB"/>
          </w:rPr>
          <w:t xml:space="preserve"> since 9yo</w:t>
        </w:r>
      </w:ins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del w:id="44" w:author="Jędrzej Lewandowski" w:date="2019-07-18T20:44:00Z">
        <w:r w:rsidR="006739C6" w:rsidRPr="00D511F9" w:rsidDel="00C316EC">
          <w:rPr>
            <w:rFonts w:ascii="Arial" w:hAnsi="Arial" w:cs="Arial"/>
            <w:color w:val="000000" w:themeColor="text1"/>
            <w:lang w:val="en-GB"/>
          </w:rPr>
          <w:delText xml:space="preserve">algorithmics and programming, </w:delText>
        </w:r>
      </w:del>
      <w:r w:rsidR="006739C6" w:rsidRPr="00D511F9">
        <w:rPr>
          <w:rFonts w:ascii="Arial" w:hAnsi="Arial" w:cs="Arial"/>
          <w:color w:val="000000" w:themeColor="text1"/>
          <w:lang w:val="en-GB"/>
        </w:rPr>
        <w:t>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A75" w:rsidRDefault="00C36A75">
      <w:pPr>
        <w:spacing w:after="0" w:line="240" w:lineRule="auto"/>
      </w:pPr>
      <w:r>
        <w:separator/>
      </w:r>
    </w:p>
  </w:endnote>
  <w:endnote w:type="continuationSeparator" w:id="0">
    <w:p w:rsidR="00C36A75" w:rsidRDefault="00C3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A75" w:rsidRDefault="00C36A75">
      <w:pPr>
        <w:spacing w:after="0" w:line="240" w:lineRule="auto"/>
      </w:pPr>
      <w:r>
        <w:separator/>
      </w:r>
    </w:p>
  </w:footnote>
  <w:footnote w:type="continuationSeparator" w:id="0">
    <w:p w:rsidR="00C36A75" w:rsidRDefault="00C3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ędrzej Lewandowski">
    <w15:presenceInfo w15:providerId="AD" w15:userId="S::s067224@student.wum.edu.pl::2ee34bd1-c73b-4f5a-b5f2-ee3174cd56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1D41"/>
    <w:rsid w:val="00036836"/>
    <w:rsid w:val="00057827"/>
    <w:rsid w:val="0006124D"/>
    <w:rsid w:val="000A1DB3"/>
    <w:rsid w:val="000A3723"/>
    <w:rsid w:val="000E483B"/>
    <w:rsid w:val="000F29A6"/>
    <w:rsid w:val="00111212"/>
    <w:rsid w:val="00114127"/>
    <w:rsid w:val="001209E1"/>
    <w:rsid w:val="0012191D"/>
    <w:rsid w:val="00134361"/>
    <w:rsid w:val="00164B03"/>
    <w:rsid w:val="001720E7"/>
    <w:rsid w:val="00185AF3"/>
    <w:rsid w:val="001905C7"/>
    <w:rsid w:val="001C3D2A"/>
    <w:rsid w:val="001D5F4E"/>
    <w:rsid w:val="001F6968"/>
    <w:rsid w:val="001F7A4C"/>
    <w:rsid w:val="002065D0"/>
    <w:rsid w:val="0021610E"/>
    <w:rsid w:val="002250D4"/>
    <w:rsid w:val="002309F0"/>
    <w:rsid w:val="002470DD"/>
    <w:rsid w:val="00282BAE"/>
    <w:rsid w:val="00292BEE"/>
    <w:rsid w:val="002B6D4A"/>
    <w:rsid w:val="002C3AF3"/>
    <w:rsid w:val="002F49C3"/>
    <w:rsid w:val="002F5B79"/>
    <w:rsid w:val="0032086B"/>
    <w:rsid w:val="003228A5"/>
    <w:rsid w:val="00326BDE"/>
    <w:rsid w:val="003411B6"/>
    <w:rsid w:val="003431D8"/>
    <w:rsid w:val="00351ACB"/>
    <w:rsid w:val="00357007"/>
    <w:rsid w:val="00370F44"/>
    <w:rsid w:val="00372133"/>
    <w:rsid w:val="00393A52"/>
    <w:rsid w:val="00397DE5"/>
    <w:rsid w:val="003A2FE0"/>
    <w:rsid w:val="003B443A"/>
    <w:rsid w:val="003D1E44"/>
    <w:rsid w:val="003D33A9"/>
    <w:rsid w:val="003E68C9"/>
    <w:rsid w:val="003F7227"/>
    <w:rsid w:val="00415494"/>
    <w:rsid w:val="00423F56"/>
    <w:rsid w:val="00444DD0"/>
    <w:rsid w:val="00461FC7"/>
    <w:rsid w:val="004623B5"/>
    <w:rsid w:val="00462D26"/>
    <w:rsid w:val="00466C7B"/>
    <w:rsid w:val="0047147E"/>
    <w:rsid w:val="00480400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F240A"/>
    <w:rsid w:val="004F3596"/>
    <w:rsid w:val="00543822"/>
    <w:rsid w:val="00564B2F"/>
    <w:rsid w:val="00570C78"/>
    <w:rsid w:val="00583A4C"/>
    <w:rsid w:val="00592E0C"/>
    <w:rsid w:val="005E3CE1"/>
    <w:rsid w:val="005F56D0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B46B2"/>
    <w:rsid w:val="006E5548"/>
    <w:rsid w:val="006E5D40"/>
    <w:rsid w:val="006F4F76"/>
    <w:rsid w:val="006F7BAC"/>
    <w:rsid w:val="0071370E"/>
    <w:rsid w:val="00715DCF"/>
    <w:rsid w:val="0072442B"/>
    <w:rsid w:val="0076381E"/>
    <w:rsid w:val="007804A5"/>
    <w:rsid w:val="00797D35"/>
    <w:rsid w:val="007D74C1"/>
    <w:rsid w:val="007E3230"/>
    <w:rsid w:val="007F121A"/>
    <w:rsid w:val="008033E0"/>
    <w:rsid w:val="00814C28"/>
    <w:rsid w:val="008202E1"/>
    <w:rsid w:val="008660EC"/>
    <w:rsid w:val="0087217D"/>
    <w:rsid w:val="00873A86"/>
    <w:rsid w:val="0089054D"/>
    <w:rsid w:val="00895B3A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A4095"/>
    <w:rsid w:val="009C180C"/>
    <w:rsid w:val="009D4644"/>
    <w:rsid w:val="009E0677"/>
    <w:rsid w:val="009E0A6B"/>
    <w:rsid w:val="009E2292"/>
    <w:rsid w:val="009F1669"/>
    <w:rsid w:val="00A005A9"/>
    <w:rsid w:val="00A0150B"/>
    <w:rsid w:val="00A02E63"/>
    <w:rsid w:val="00A10FCC"/>
    <w:rsid w:val="00A2536A"/>
    <w:rsid w:val="00A330C4"/>
    <w:rsid w:val="00A46D8E"/>
    <w:rsid w:val="00A54F00"/>
    <w:rsid w:val="00A81BAF"/>
    <w:rsid w:val="00A938C4"/>
    <w:rsid w:val="00AB6EF2"/>
    <w:rsid w:val="00AE6B4E"/>
    <w:rsid w:val="00AE74F4"/>
    <w:rsid w:val="00AF0391"/>
    <w:rsid w:val="00AF39C8"/>
    <w:rsid w:val="00B0202A"/>
    <w:rsid w:val="00B05A37"/>
    <w:rsid w:val="00B06DEE"/>
    <w:rsid w:val="00B1354E"/>
    <w:rsid w:val="00B62ACF"/>
    <w:rsid w:val="00B72ABA"/>
    <w:rsid w:val="00B85026"/>
    <w:rsid w:val="00BA465E"/>
    <w:rsid w:val="00BC0FC6"/>
    <w:rsid w:val="00BE2BC4"/>
    <w:rsid w:val="00BF7423"/>
    <w:rsid w:val="00C12F18"/>
    <w:rsid w:val="00C316EC"/>
    <w:rsid w:val="00C31E1B"/>
    <w:rsid w:val="00C36A75"/>
    <w:rsid w:val="00C71615"/>
    <w:rsid w:val="00C94B00"/>
    <w:rsid w:val="00CB352C"/>
    <w:rsid w:val="00CC39B2"/>
    <w:rsid w:val="00CE2264"/>
    <w:rsid w:val="00CE4756"/>
    <w:rsid w:val="00CF0C35"/>
    <w:rsid w:val="00CF5AD2"/>
    <w:rsid w:val="00CF5F30"/>
    <w:rsid w:val="00CF6154"/>
    <w:rsid w:val="00D02B67"/>
    <w:rsid w:val="00D34208"/>
    <w:rsid w:val="00D50F3F"/>
    <w:rsid w:val="00D511F9"/>
    <w:rsid w:val="00D61E99"/>
    <w:rsid w:val="00D94379"/>
    <w:rsid w:val="00D94C60"/>
    <w:rsid w:val="00D9748D"/>
    <w:rsid w:val="00DA0466"/>
    <w:rsid w:val="00DB21C7"/>
    <w:rsid w:val="00DD059A"/>
    <w:rsid w:val="00DD3CE4"/>
    <w:rsid w:val="00DF2BDE"/>
    <w:rsid w:val="00DF3167"/>
    <w:rsid w:val="00E234E5"/>
    <w:rsid w:val="00E40024"/>
    <w:rsid w:val="00E56924"/>
    <w:rsid w:val="00E57E86"/>
    <w:rsid w:val="00E6709D"/>
    <w:rsid w:val="00EA2200"/>
    <w:rsid w:val="00EC3264"/>
    <w:rsid w:val="00EC7430"/>
    <w:rsid w:val="00EE24F8"/>
    <w:rsid w:val="00EF5579"/>
    <w:rsid w:val="00F15EAD"/>
    <w:rsid w:val="00F375E0"/>
    <w:rsid w:val="00F37864"/>
    <w:rsid w:val="00F57515"/>
    <w:rsid w:val="00F96C69"/>
    <w:rsid w:val="00FC4897"/>
    <w:rsid w:val="00FC64ED"/>
    <w:rsid w:val="00FC7D3F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07413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blew/amerykahospital-personalizedadvic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wise-tea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profile.codersrank.io/user/jbl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se.vot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hyperlink" Target="https://wise-team.io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8C85D-A4E5-4444-8907-B9A388E8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1477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5</cp:revision>
  <cp:lastPrinted>2019-07-18T15:50:00Z</cp:lastPrinted>
  <dcterms:created xsi:type="dcterms:W3CDTF">2019-07-18T18:27:00Z</dcterms:created>
  <dcterms:modified xsi:type="dcterms:W3CDTF">2019-07-18T18:45:00Z</dcterms:modified>
</cp:coreProperties>
</file>